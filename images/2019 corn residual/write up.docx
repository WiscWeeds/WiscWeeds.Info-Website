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EF17F" w14:textId="77777777" w:rsidR="0061383D" w:rsidRDefault="0061383D" w:rsidP="0061383D">
      <w:pPr>
        <w:pStyle w:val="Default"/>
        <w:rPr>
          <w:ins w:id="0" w:author="Rodrigo Werle" w:date="2020-01-07T10:40:00Z"/>
        </w:rPr>
      </w:pPr>
    </w:p>
    <w:p w14:paraId="6790A3ED" w14:textId="7CEE1A93" w:rsidR="0061383D" w:rsidRDefault="0061383D" w:rsidP="0061383D">
      <w:pPr>
        <w:pStyle w:val="Default"/>
        <w:rPr>
          <w:ins w:id="1" w:author="Rodrigo Werle" w:date="2020-01-07T10:40:00Z"/>
        </w:rPr>
      </w:pPr>
      <w:ins w:id="2" w:author="Rodrigo Werle" w:date="2020-01-07T10:40:00Z">
        <w:r>
          <w:rPr>
            <w:b/>
            <w:bCs/>
            <w:sz w:val="28"/>
            <w:szCs w:val="28"/>
          </w:rPr>
          <w:t>Herbicide Comparison for Residual Waterhemp Control in Corn</w:t>
        </w:r>
      </w:ins>
    </w:p>
    <w:p w14:paraId="43999D01" w14:textId="0C82A99D" w:rsidR="0061383D" w:rsidRDefault="0061383D" w:rsidP="00B5051B">
      <w:pPr>
        <w:pStyle w:val="NormalWeb"/>
        <w:rPr>
          <w:ins w:id="3" w:author="Rodrigo Werle" w:date="2020-01-07T10:40:00Z"/>
        </w:rPr>
      </w:pPr>
      <w:ins w:id="4" w:author="Rodrigo Werle" w:date="2020-01-07T10:40:00Z">
        <w:r>
          <w:t xml:space="preserve">Werle </w:t>
        </w:r>
        <w:proofErr w:type="spellStart"/>
        <w:r>
          <w:t>arneson</w:t>
        </w:r>
        <w:proofErr w:type="spellEnd"/>
        <w:r>
          <w:t xml:space="preserve"> </w:t>
        </w:r>
        <w:proofErr w:type="spellStart"/>
        <w:r>
          <w:t>dewerff</w:t>
        </w:r>
        <w:proofErr w:type="spellEnd"/>
      </w:ins>
    </w:p>
    <w:p w14:paraId="0BB1ACED" w14:textId="77777777" w:rsidR="0061383D" w:rsidRDefault="0061383D" w:rsidP="00B5051B">
      <w:pPr>
        <w:pStyle w:val="NormalWeb"/>
        <w:rPr>
          <w:ins w:id="5" w:author="Rodrigo Werle" w:date="2020-01-07T10:40:00Z"/>
        </w:rPr>
      </w:pPr>
    </w:p>
    <w:p w14:paraId="035183A7" w14:textId="5CD0715B" w:rsidR="00B5051B" w:rsidRDefault="00B5051B" w:rsidP="00B5051B">
      <w:pPr>
        <w:pStyle w:val="NormalWeb"/>
      </w:pPr>
      <w:r>
        <w:t xml:space="preserve">Waterhemp management </w:t>
      </w:r>
      <w:r w:rsidR="00B477E1">
        <w:t xml:space="preserve">has become a major </w:t>
      </w:r>
      <w:r>
        <w:t xml:space="preserve">challenge for several corn and soybean farmers </w:t>
      </w:r>
      <w:r w:rsidR="00B477E1">
        <w:t>in Wisconsin and beyond.</w:t>
      </w:r>
      <w:r>
        <w:t xml:space="preserve"> </w:t>
      </w:r>
      <w:ins w:id="6" w:author="Rodrigo Werle" w:date="2020-01-07T10:28:00Z">
        <w:r w:rsidR="006108AE" w:rsidRPr="006108AE">
          <w:rPr>
            <w:rStyle w:val="Strong"/>
            <w:b w:val="0"/>
            <w:rPrChange w:id="7" w:author="Rodrigo Werle" w:date="2020-01-07T10:28:00Z">
              <w:rPr>
                <w:rStyle w:val="Strong"/>
              </w:rPr>
            </w:rPrChange>
          </w:rPr>
          <w:t>Waterhemp</w:t>
        </w:r>
        <w:r w:rsidR="006108AE">
          <w:t xml:space="preserve"> </w:t>
        </w:r>
        <w:r w:rsidR="006108AE">
          <w:t xml:space="preserve">has an extended emergence window and </w:t>
        </w:r>
        <w:r w:rsidR="006108AE">
          <w:t>is a competitive, prolific and genetically diverse weed species which has evolved resistance to commonly used corn and soybean herbicides across the Midwest</w:t>
        </w:r>
        <w:r w:rsidR="006108AE">
          <w:t xml:space="preserve"> (</w:t>
        </w:r>
      </w:ins>
      <w:ins w:id="8" w:author="Rodrigo Werle" w:date="2020-01-07T10:29:00Z">
        <w:r w:rsidR="006108AE">
          <w:t xml:space="preserve">see 2019 Wisconsin Waterhemp Herbicide Resistance Project Update </w:t>
        </w:r>
        <w:r w:rsidR="006108AE">
          <w:fldChar w:fldCharType="begin"/>
        </w:r>
        <w:r w:rsidR="006108AE">
          <w:instrText xml:space="preserve"> HYPERLINK "</w:instrText>
        </w:r>
        <w:r w:rsidR="006108AE" w:rsidRPr="006108AE">
          <w:instrText>http://www.wiscweeds.info/post/wisconsin-waterhemp-herbicide-resistance-project-2019-update/</w:instrText>
        </w:r>
        <w:r w:rsidR="006108AE">
          <w:instrText xml:space="preserve">" </w:instrText>
        </w:r>
        <w:r w:rsidR="006108AE">
          <w:fldChar w:fldCharType="separate"/>
        </w:r>
        <w:r w:rsidR="006108AE" w:rsidRPr="00EC4CE4">
          <w:rPr>
            <w:rStyle w:val="Hyperlink"/>
          </w:rPr>
          <w:t>http://www.wiscweeds.info/post/wisconsin-waterhemp-herbicide-resistance-project-2019-update/</w:t>
        </w:r>
        <w:r w:rsidR="006108AE">
          <w:fldChar w:fldCharType="end"/>
        </w:r>
        <w:r w:rsidR="006108AE">
          <w:t xml:space="preserve"> </w:t>
        </w:r>
      </w:ins>
      <w:ins w:id="9" w:author="Rodrigo Werle" w:date="2020-01-07T10:28:00Z">
        <w:r w:rsidR="006108AE">
          <w:t>)</w:t>
        </w:r>
        <w:r w:rsidR="006108AE">
          <w:t xml:space="preserve">. </w:t>
        </w:r>
      </w:ins>
      <w:r>
        <w:t xml:space="preserve">The use of soil residual herbicides is a foundation for waterhemp control and </w:t>
      </w:r>
      <w:del w:id="10" w:author="Nicholas Arneson" w:date="2020-01-07T08:50:00Z">
        <w:r w:rsidDel="00E134CF">
          <w:delText xml:space="preserve">corn provides </w:delText>
        </w:r>
        <w:r w:rsidR="00B477E1" w:rsidDel="00E134CF">
          <w:delText xml:space="preserve">farmers </w:delText>
        </w:r>
        <w:r w:rsidDel="00E134CF">
          <w:delText xml:space="preserve">with a good opportunity for </w:delText>
        </w:r>
        <w:r w:rsidR="00407EE5" w:rsidDel="00E134CF">
          <w:delText xml:space="preserve">effective waterhemp management </w:delText>
        </w:r>
      </w:del>
      <w:r w:rsidR="00407EE5">
        <w:t xml:space="preserve">given that </w:t>
      </w:r>
      <w:r>
        <w:t>several effective</w:t>
      </w:r>
      <w:r w:rsidR="00407EE5">
        <w:t xml:space="preserve"> and flexible</w:t>
      </w:r>
      <w:ins w:id="11" w:author="Rodrigo Werle" w:date="2020-01-07T09:43:00Z">
        <w:r w:rsidR="00057B4C">
          <w:t xml:space="preserve"> herbicide options</w:t>
        </w:r>
      </w:ins>
      <w:r w:rsidR="00407EE5">
        <w:t xml:space="preserve"> </w:t>
      </w:r>
      <w:del w:id="12" w:author="Rodrigo Werle" w:date="2020-01-07T09:42:00Z">
        <w:r w:rsidR="00407EE5" w:rsidDel="00057B4C">
          <w:delText>(</w:delText>
        </w:r>
      </w:del>
      <w:r w:rsidR="00407EE5">
        <w:t>in terms of application window</w:t>
      </w:r>
      <w:del w:id="13" w:author="Rodrigo Werle" w:date="2020-01-07T09:42:00Z">
        <w:r w:rsidR="00B477E1" w:rsidDel="00057B4C">
          <w:delText>,</w:delText>
        </w:r>
      </w:del>
      <w:ins w:id="14" w:author="Rodrigo Werle" w:date="2020-01-07T09:42:00Z">
        <w:r w:rsidR="00057B4C">
          <w:t xml:space="preserve"> </w:t>
        </w:r>
      </w:ins>
      <w:del w:id="15" w:author="Rodrigo Werle" w:date="2020-01-07T09:42:00Z">
        <w:r w:rsidR="00407EE5" w:rsidDel="00057B4C">
          <w:delText xml:space="preserve"> </w:delText>
        </w:r>
      </w:del>
      <w:ins w:id="16" w:author="Rodrigo Werle" w:date="2020-01-07T09:42:00Z">
        <w:r w:rsidR="00057B4C">
          <w:t>(</w:t>
        </w:r>
      </w:ins>
      <w:r w:rsidR="00B477E1">
        <w:t>PRE through e</w:t>
      </w:r>
      <w:r w:rsidR="00407EE5">
        <w:t>arly-POST)</w:t>
      </w:r>
      <w:r>
        <w:t xml:space="preserve"> </w:t>
      </w:r>
      <w:del w:id="17" w:author="Rodrigo Werle" w:date="2020-01-07T09:44:00Z">
        <w:r w:rsidDel="00057B4C">
          <w:delText>herbicide option</w:delText>
        </w:r>
        <w:r w:rsidR="00407EE5" w:rsidDel="00057B4C">
          <w:delText xml:space="preserve">s </w:delText>
        </w:r>
      </w:del>
      <w:r w:rsidR="00407EE5">
        <w:t>are</w:t>
      </w:r>
      <w:r>
        <w:t xml:space="preserve"> available</w:t>
      </w:r>
      <w:del w:id="18" w:author="Rodrigo Werle" w:date="2020-01-07T09:42:00Z">
        <w:r w:rsidDel="00057B4C">
          <w:delText xml:space="preserve"> </w:delText>
        </w:r>
      </w:del>
      <w:del w:id="19" w:author="Nicholas Arneson" w:date="2020-01-07T08:50:00Z">
        <w:r w:rsidDel="00E134CF">
          <w:delText>for the crop</w:delText>
        </w:r>
      </w:del>
      <w:ins w:id="20" w:author="Nicholas Arneson" w:date="2020-01-07T08:50:00Z">
        <w:r w:rsidR="00E134CF">
          <w:t xml:space="preserve"> for corn, this </w:t>
        </w:r>
      </w:ins>
      <w:ins w:id="21" w:author="Rodrigo Werle" w:date="2020-01-07T09:42:00Z">
        <w:r w:rsidR="00057B4C">
          <w:t xml:space="preserve">crop </w:t>
        </w:r>
      </w:ins>
      <w:ins w:id="22" w:author="Nicholas Arneson" w:date="2020-01-07T08:50:00Z">
        <w:r w:rsidR="00E134CF">
          <w:t>provides farmers with a good opportunity for effective waterhemp management</w:t>
        </w:r>
      </w:ins>
      <w:r w:rsidR="00407EE5">
        <w:t xml:space="preserve">. </w:t>
      </w:r>
    </w:p>
    <w:p w14:paraId="69344F58" w14:textId="50B8DFF6" w:rsidR="00B5051B" w:rsidRDefault="00B5051B" w:rsidP="00B5051B">
      <w:pPr>
        <w:pStyle w:val="NormalWeb"/>
      </w:pPr>
      <w:r>
        <w:t xml:space="preserve">In 2019 we conducted a study to evaluate and demonstrate the effectiveness of multiple </w:t>
      </w:r>
      <w:r w:rsidR="00407EE5">
        <w:t xml:space="preserve">soil-applied </w:t>
      </w:r>
      <w:r>
        <w:t>corn herbicides. The study was conducted</w:t>
      </w:r>
      <w:ins w:id="23" w:author="Rodrigo Werle" w:date="2020-01-07T10:31:00Z">
        <w:r w:rsidR="006108AE">
          <w:t xml:space="preserve"> </w:t>
        </w:r>
      </w:ins>
      <w:del w:id="24" w:author="Rodrigo Werle" w:date="2020-01-07T10:31:00Z">
        <w:r w:rsidDel="00E45A9E">
          <w:delText xml:space="preserve"> </w:delText>
        </w:r>
      </w:del>
      <w:r>
        <w:t xml:space="preserve">at a grower’s field south of Brooklyn, </w:t>
      </w:r>
      <w:ins w:id="25" w:author="Rodrigo Werle" w:date="2020-01-07T10:21:00Z">
        <w:r w:rsidR="006108AE">
          <w:t xml:space="preserve">Dane county, </w:t>
        </w:r>
      </w:ins>
      <w:r>
        <w:t>WI in a field with natural and significant waterhemp infestation</w:t>
      </w:r>
      <w:ins w:id="26" w:author="Rodrigo Werle" w:date="2020-01-07T10:31:00Z">
        <w:r w:rsidR="00E45A9E">
          <w:t xml:space="preserve"> </w:t>
        </w:r>
        <w:r w:rsidR="00E45A9E">
          <w:t>as part of our WiscWeeds Waterhemp Management Challenge educational efforts</w:t>
        </w:r>
      </w:ins>
      <w:r>
        <w:t xml:space="preserve">. Treatments consisted of </w:t>
      </w:r>
      <w:del w:id="27" w:author="Rodrigo Werle" w:date="2020-01-07T09:44:00Z">
        <w:r w:rsidDel="00057B4C">
          <w:delText xml:space="preserve">PRE-emergence </w:delText>
        </w:r>
      </w:del>
      <w:r>
        <w:t xml:space="preserve">corn herbicides containing one or </w:t>
      </w:r>
      <w:del w:id="28" w:author="Rodrigo Werle" w:date="2020-01-07T10:21:00Z">
        <w:r w:rsidDel="006108AE">
          <w:delText xml:space="preserve">multiple active ingredients and/or </w:delText>
        </w:r>
      </w:del>
      <w:ins w:id="29" w:author="Rodrigo Werle" w:date="2020-01-07T10:21:00Z">
        <w:r w:rsidR="006108AE">
          <w:t xml:space="preserve">multiple </w:t>
        </w:r>
      </w:ins>
      <w:r>
        <w:t>sites of action</w:t>
      </w:r>
      <w:r w:rsidR="00407EE5">
        <w:t xml:space="preserve"> (SOA)</w:t>
      </w:r>
      <w:r>
        <w:t xml:space="preserve">. Herbicides were sprayed when corn reached the V2 growth stage. Since the objective was to evaluate soil residual activity, Liberty (32 fl oz per acre) was tank-mixed </w:t>
      </w:r>
      <w:r w:rsidR="00407EE5">
        <w:t>to</w:t>
      </w:r>
      <w:r>
        <w:t xml:space="preserve"> all treatments to eliminate established waterhemp plants at the time of herbicide application</w:t>
      </w:r>
      <w:ins w:id="30" w:author="Rodrigo Werle" w:date="2020-01-07T10:32:00Z">
        <w:r w:rsidR="00E45A9E">
          <w:t xml:space="preserve"> (corn hybrid used in this study was </w:t>
        </w:r>
        <w:proofErr w:type="spellStart"/>
        <w:r w:rsidR="00E45A9E">
          <w:t>LibertyLink</w:t>
        </w:r>
        <w:proofErr w:type="spellEnd"/>
        <w:r w:rsidR="00E45A9E">
          <w:t>)</w:t>
        </w:r>
      </w:ins>
      <w:r>
        <w:t>.</w:t>
      </w:r>
      <w:r w:rsidR="00407EE5">
        <w:t xml:space="preserve"> Two treatments were </w:t>
      </w:r>
      <w:r w:rsidR="00B477E1">
        <w:t xml:space="preserve">intentionally </w:t>
      </w:r>
      <w:r w:rsidR="00407EE5">
        <w:t>applied off-label</w:t>
      </w:r>
      <w:r w:rsidR="00B477E1">
        <w:t xml:space="preserve"> in this study</w:t>
      </w:r>
      <w:ins w:id="31" w:author="Rodrigo Werle" w:date="2020-01-07T10:34:00Z">
        <w:r w:rsidR="00E45A9E">
          <w:t xml:space="preserve"> given their relevance in our state</w:t>
        </w:r>
      </w:ins>
      <w:ins w:id="32" w:author="Rodrigo Werle" w:date="2020-01-07T10:35:00Z">
        <w:r w:rsidR="00E45A9E">
          <w:t xml:space="preserve"> and thus the importance of collecting the</w:t>
        </w:r>
      </w:ins>
      <w:ins w:id="33" w:author="Rodrigo Werle" w:date="2020-01-07T10:36:00Z">
        <w:r w:rsidR="00E45A9E">
          <w:t>ir</w:t>
        </w:r>
      </w:ins>
      <w:ins w:id="34" w:author="Rodrigo Werle" w:date="2020-01-07T10:35:00Z">
        <w:r w:rsidR="00E45A9E">
          <w:t xml:space="preserve"> efficacy data</w:t>
        </w:r>
      </w:ins>
      <w:r w:rsidR="00B477E1">
        <w:t xml:space="preserve">: </w:t>
      </w:r>
      <w:proofErr w:type="spellStart"/>
      <w:r w:rsidR="00407EE5">
        <w:t>Princep</w:t>
      </w:r>
      <w:proofErr w:type="spellEnd"/>
      <w:r w:rsidR="00407EE5">
        <w:t xml:space="preserve"> 4FL and Verdict</w:t>
      </w:r>
      <w:r w:rsidR="00B477E1">
        <w:t xml:space="preserve"> (</w:t>
      </w:r>
      <w:r w:rsidR="00407EE5">
        <w:t xml:space="preserve">these products are labeled PRE-emergence </w:t>
      </w:r>
      <w:r w:rsidR="00B477E1">
        <w:t xml:space="preserve">only </w:t>
      </w:r>
      <w:r w:rsidR="00407EE5">
        <w:t xml:space="preserve">in corn). </w:t>
      </w:r>
      <w:del w:id="35" w:author="Rodrigo Werle" w:date="2020-01-07T10:36:00Z">
        <w:r w:rsidDel="00E45A9E">
          <w:delText xml:space="preserve">Our intent </w:delText>
        </w:r>
        <w:r w:rsidR="00407EE5" w:rsidDel="00E45A9E">
          <w:delText xml:space="preserve">with this study </w:delText>
        </w:r>
        <w:r w:rsidDel="00E45A9E">
          <w:delText xml:space="preserve">is not to promote one product versus another, instead, demonstrate the value of using an effective soil residual program for waterhemp control in corn. </w:delText>
        </w:r>
      </w:del>
    </w:p>
    <w:p w14:paraId="16D4CD39" w14:textId="77777777" w:rsidR="00B5051B" w:rsidRPr="00B477E1" w:rsidRDefault="00B5051B" w:rsidP="00B5051B">
      <w:pPr>
        <w:pStyle w:val="NormalWeb"/>
      </w:pPr>
      <w:r>
        <w:t>To download the</w:t>
      </w:r>
      <w:r w:rsidRPr="00B477E1">
        <w:t xml:space="preserve"> </w:t>
      </w:r>
      <w:r w:rsidRPr="00B477E1">
        <w:rPr>
          <w:rStyle w:val="Strong"/>
          <w:u w:val="single"/>
        </w:rPr>
        <w:t>2019 Preliminary Report of the “</w:t>
      </w:r>
      <w:r w:rsidR="00407EE5" w:rsidRPr="00B477E1">
        <w:rPr>
          <w:rStyle w:val="Strong"/>
          <w:u w:val="single"/>
        </w:rPr>
        <w:t>WiscWeeds Herbicide Comparison for Residual Waterhemp Control in Corn</w:t>
      </w:r>
      <w:r w:rsidRPr="00B477E1">
        <w:rPr>
          <w:rStyle w:val="Strong"/>
          <w:u w:val="single"/>
        </w:rPr>
        <w:t>” (PDF file) click HERE</w:t>
      </w:r>
      <w:r w:rsidRPr="00B477E1">
        <w:t>.</w:t>
      </w:r>
    </w:p>
    <w:p w14:paraId="1BE1B763" w14:textId="77777777" w:rsidR="00E45A9E" w:rsidRDefault="00B5051B" w:rsidP="00E45A9E">
      <w:pPr>
        <w:pStyle w:val="NormalWeb"/>
        <w:rPr>
          <w:ins w:id="36" w:author="Rodrigo Werle" w:date="2020-01-07T10:36:00Z"/>
        </w:rPr>
      </w:pPr>
      <w:moveFromRangeStart w:id="37" w:author="Rodrigo Werle" w:date="2020-01-07T10:24:00Z" w:name="move29285069"/>
      <w:moveFrom w:id="38" w:author="Rodrigo Werle" w:date="2020-01-07T10:24:00Z">
        <w:r w:rsidDel="006108AE">
          <w:t xml:space="preserve">While these results should be taken with a grain of salt (only one year of data), they clearly indicate the value of </w:t>
        </w:r>
        <w:r w:rsidR="00407EE5" w:rsidDel="006108AE">
          <w:t xml:space="preserve">effective </w:t>
        </w:r>
        <w:r w:rsidDel="006108AE">
          <w:t xml:space="preserve">soil residual </w:t>
        </w:r>
        <w:r w:rsidR="00407EE5" w:rsidDel="006108AE">
          <w:t>herbicides.</w:t>
        </w:r>
        <w:r w:rsidDel="006108AE">
          <w:t xml:space="preserve"> </w:t>
        </w:r>
      </w:moveFrom>
      <w:moveFromRangeEnd w:id="37"/>
      <w:del w:id="39" w:author="Rodrigo Werle" w:date="2020-01-07T10:25:00Z">
        <w:r w:rsidDel="006108AE">
          <w:delText>Moreover, t</w:delText>
        </w:r>
      </w:del>
      <w:ins w:id="40" w:author="Rodrigo Werle" w:date="2020-01-07T10:25:00Z">
        <w:r w:rsidR="006108AE">
          <w:t>T</w:t>
        </w:r>
      </w:ins>
      <w:r>
        <w:t>he herbicide rates used in the study are</w:t>
      </w:r>
      <w:ins w:id="41" w:author="Nicholas Arneson" w:date="2020-01-07T08:52:00Z">
        <w:r w:rsidR="00E134CF">
          <w:t xml:space="preserve"> </w:t>
        </w:r>
      </w:ins>
      <w:del w:id="42" w:author="Nicholas Arneson" w:date="2020-01-07T08:52:00Z">
        <w:r w:rsidDel="00E134CF">
          <w:delText xml:space="preserve"> the </w:delText>
        </w:r>
      </w:del>
      <w:r>
        <w:t xml:space="preserve">ones recommended by our industry colleagues and supported by us for a typical Wisconsin </w:t>
      </w:r>
      <w:r w:rsidRPr="00407EE5">
        <w:rPr>
          <w:b/>
        </w:rPr>
        <w:t>Silt Loam soil</w:t>
      </w:r>
      <w:del w:id="43" w:author="Nicholas Arneson" w:date="2020-01-07T08:55:00Z">
        <w:r w:rsidR="00407EE5" w:rsidRPr="00407EE5" w:rsidDel="00787178">
          <w:rPr>
            <w:b/>
            <w:color w:val="FF0000"/>
          </w:rPr>
          <w:delText xml:space="preserve"> (IS THIS </w:delText>
        </w:r>
        <w:commentRangeStart w:id="44"/>
        <w:r w:rsidR="00407EE5" w:rsidRPr="00407EE5" w:rsidDel="00787178">
          <w:rPr>
            <w:b/>
            <w:color w:val="FF0000"/>
          </w:rPr>
          <w:delText>RIGHT</w:delText>
        </w:r>
      </w:del>
      <w:commentRangeEnd w:id="44"/>
      <w:r w:rsidR="00787178">
        <w:rPr>
          <w:rStyle w:val="CommentReference"/>
          <w:rFonts w:asciiTheme="minorHAnsi" w:eastAsiaTheme="minorHAnsi" w:hAnsiTheme="minorHAnsi" w:cstheme="minorBidi"/>
        </w:rPr>
        <w:commentReference w:id="44"/>
      </w:r>
      <w:del w:id="45" w:author="Nicholas Arneson" w:date="2020-01-07T08:55:00Z">
        <w:r w:rsidR="00407EE5" w:rsidRPr="00407EE5" w:rsidDel="00787178">
          <w:rPr>
            <w:b/>
            <w:color w:val="FF0000"/>
          </w:rPr>
          <w:delText>?)</w:delText>
        </w:r>
      </w:del>
      <w:r>
        <w:t xml:space="preserve">. In this </w:t>
      </w:r>
      <w:r w:rsidR="00407EE5">
        <w:t xml:space="preserve">report </w:t>
      </w:r>
      <w:r>
        <w:t>we also include site and study information, and the equivalent rate of single active ingredient products in the premixes evaluated (herbicides with multiple active ingredients).</w:t>
      </w:r>
      <w:ins w:id="46" w:author="Rodrigo Werle" w:date="2020-01-07T10:36:00Z">
        <w:r w:rsidR="00E45A9E">
          <w:t xml:space="preserve"> </w:t>
        </w:r>
        <w:r w:rsidR="00E45A9E">
          <w:t xml:space="preserve">Our intent with this study is not to promote one product versus another, instead, demonstrate the value of using an effective soil residual programs for waterhemp control in corn. </w:t>
        </w:r>
      </w:ins>
    </w:p>
    <w:p w14:paraId="7CD1BD8C" w14:textId="59EC5E75" w:rsidR="00B5051B" w:rsidRPr="00E45A9E" w:rsidRDefault="00E45A9E" w:rsidP="00B5051B">
      <w:pPr>
        <w:pStyle w:val="NormalWeb"/>
        <w:rPr>
          <w:b/>
          <w:rPrChange w:id="47" w:author="Rodrigo Werle" w:date="2020-01-07T10:36:00Z">
            <w:rPr/>
          </w:rPrChange>
        </w:rPr>
      </w:pPr>
      <w:ins w:id="48" w:author="Rodrigo Werle" w:date="2020-01-07T10:36:00Z">
        <w:r w:rsidRPr="00E45A9E">
          <w:rPr>
            <w:b/>
            <w:rPrChange w:id="49" w:author="Rodrigo Werle" w:date="2020-01-07T10:36:00Z">
              <w:rPr/>
            </w:rPrChange>
          </w:rPr>
          <w:t>Take-Home</w:t>
        </w:r>
      </w:ins>
    </w:p>
    <w:p w14:paraId="37439747" w14:textId="4E5C51BA" w:rsidR="00E45A9E" w:rsidRDefault="00E45A9E" w:rsidP="006108AE">
      <w:pPr>
        <w:pStyle w:val="NormalWeb"/>
        <w:rPr>
          <w:ins w:id="50" w:author="Rodrigo Werle" w:date="2020-01-07T10:37:00Z"/>
        </w:rPr>
      </w:pPr>
      <w:ins w:id="51" w:author="Rodrigo Werle" w:date="2020-01-07T10:38:00Z">
        <w:r>
          <w:t xml:space="preserve">+ </w:t>
        </w:r>
      </w:ins>
      <w:r w:rsidR="00B5051B">
        <w:t xml:space="preserve">When selecting a </w:t>
      </w:r>
      <w:r w:rsidR="00407EE5">
        <w:t xml:space="preserve">soil-applied </w:t>
      </w:r>
      <w:r w:rsidR="00B5051B">
        <w:t xml:space="preserve">herbicide program, we challenge agronomists and farmers to balance efficacy (using our results and their experience), product cost, and rotation restrictions. </w:t>
      </w:r>
    </w:p>
    <w:p w14:paraId="6141221C" w14:textId="66D68DCD" w:rsidR="00E45A9E" w:rsidRDefault="00E45A9E" w:rsidP="006108AE">
      <w:pPr>
        <w:pStyle w:val="NormalWeb"/>
        <w:rPr>
          <w:ins w:id="52" w:author="Rodrigo Werle" w:date="2020-01-07T10:37:00Z"/>
        </w:rPr>
      </w:pPr>
      <w:ins w:id="53" w:author="Rodrigo Werle" w:date="2020-01-07T10:37:00Z">
        <w:r>
          <w:t xml:space="preserve">+ </w:t>
        </w:r>
      </w:ins>
      <w:r w:rsidR="00B5051B">
        <w:t xml:space="preserve">We also encourage farmers to compare their use rates with the ones used in our study (recommended by industry representatives and respective product labels), assuming Silt Loam </w:t>
      </w:r>
      <w:r w:rsidR="00B5051B">
        <w:lastRenderedPageBreak/>
        <w:t>soils. The residual activity of a</w:t>
      </w:r>
      <w:r w:rsidR="00407EE5">
        <w:t xml:space="preserve"> soil-applied </w:t>
      </w:r>
      <w:r w:rsidR="00B5051B">
        <w:t>herbicide is dependent on the rates applied; cutting rates is not a recommended strategy when attempting to manage troublesome weeds like waterhemp.</w:t>
      </w:r>
      <w:ins w:id="54" w:author="Rodrigo Werle" w:date="2020-01-07T10:25:00Z">
        <w:r w:rsidR="006108AE" w:rsidRPr="006108AE">
          <w:t xml:space="preserve"> </w:t>
        </w:r>
      </w:ins>
    </w:p>
    <w:p w14:paraId="4BB3EB30" w14:textId="2E95F8E9" w:rsidR="00E45A9E" w:rsidRDefault="00E45A9E" w:rsidP="006108AE">
      <w:pPr>
        <w:pStyle w:val="NormalWeb"/>
        <w:rPr>
          <w:ins w:id="55" w:author="Rodrigo Werle" w:date="2020-01-07T10:37:00Z"/>
        </w:rPr>
      </w:pPr>
      <w:ins w:id="56" w:author="Rodrigo Werle" w:date="2020-01-07T10:37:00Z">
        <w:r>
          <w:t xml:space="preserve">+ </w:t>
        </w:r>
      </w:ins>
      <w:ins w:id="57" w:author="Rodrigo Werle" w:date="2020-01-07T10:25:00Z">
        <w:r w:rsidR="006108AE">
          <w:t xml:space="preserve">PRE-emergence herbicide programs containing multiple effective sites of action are recommended to broaden weed control spectrum and to lower selection for additional herbicide resistance. </w:t>
        </w:r>
      </w:ins>
    </w:p>
    <w:p w14:paraId="15F247EB" w14:textId="1DFC0265" w:rsidR="006108AE" w:rsidRDefault="00E45A9E" w:rsidP="006108AE">
      <w:pPr>
        <w:pStyle w:val="NormalWeb"/>
        <w:rPr>
          <w:ins w:id="58" w:author="Rodrigo Werle" w:date="2020-01-07T10:25:00Z"/>
        </w:rPr>
      </w:pPr>
      <w:ins w:id="59" w:author="Rodrigo Werle" w:date="2020-01-07T10:37:00Z">
        <w:r>
          <w:t xml:space="preserve">+ </w:t>
        </w:r>
      </w:ins>
      <w:ins w:id="60" w:author="Rodrigo Werle" w:date="2020-01-07T10:25:00Z">
        <w:r w:rsidR="006108AE">
          <w:t xml:space="preserve">When selecting a commercial premix, note that not all active ingredients may be considered effective. For instance, </w:t>
        </w:r>
        <w:proofErr w:type="spellStart"/>
        <w:r w:rsidR="006108AE">
          <w:t>Halex</w:t>
        </w:r>
        <w:proofErr w:type="spellEnd"/>
        <w:r w:rsidR="006108AE">
          <w:t xml:space="preserve"> GT contains 3 SOA (glyphosate, Group 9; S-</w:t>
        </w:r>
        <w:proofErr w:type="spellStart"/>
        <w:r w:rsidR="006108AE">
          <w:t>metolachlor</w:t>
        </w:r>
        <w:proofErr w:type="spellEnd"/>
        <w:r w:rsidR="006108AE">
          <w:t xml:space="preserve">, Group 15; </w:t>
        </w:r>
        <w:proofErr w:type="spellStart"/>
        <w:r w:rsidR="006108AE">
          <w:t>mesotrione</w:t>
        </w:r>
        <w:proofErr w:type="spellEnd"/>
        <w:r w:rsidR="006108AE">
          <w:t>, Group 27) but only two will provide effective soil residual control for waterhemp (S-</w:t>
        </w:r>
        <w:proofErr w:type="spellStart"/>
        <w:r w:rsidR="006108AE">
          <w:t>metolachlor</w:t>
        </w:r>
        <w:proofErr w:type="spellEnd"/>
        <w:r w:rsidR="006108AE">
          <w:t xml:space="preserve">, Group 15; </w:t>
        </w:r>
        <w:proofErr w:type="spellStart"/>
        <w:r w:rsidR="006108AE">
          <w:t>mesotrione</w:t>
        </w:r>
        <w:proofErr w:type="spellEnd"/>
        <w:r w:rsidR="006108AE">
          <w:t xml:space="preserve">, Group 27).  </w:t>
        </w:r>
      </w:ins>
    </w:p>
    <w:p w14:paraId="3A82A452" w14:textId="77777777" w:rsidR="006108AE" w:rsidRDefault="006108AE" w:rsidP="00B5051B">
      <w:pPr>
        <w:pStyle w:val="NormalWeb"/>
      </w:pPr>
    </w:p>
    <w:p w14:paraId="5F2D3C8E" w14:textId="7E721DCD" w:rsidR="00B5051B" w:rsidRDefault="006108AE" w:rsidP="00B5051B">
      <w:pPr>
        <w:pStyle w:val="NormalWeb"/>
      </w:pPr>
      <w:moveToRangeStart w:id="61" w:author="Rodrigo Werle" w:date="2020-01-07T10:24:00Z" w:name="move29285069"/>
      <w:moveTo w:id="62" w:author="Rodrigo Werle" w:date="2020-01-07T10:24:00Z">
        <w:r>
          <w:t>While these results should be taken with a grain of salt (only one year of data), they clearly indicate the value of effective soil residual herbicides.</w:t>
        </w:r>
      </w:moveTo>
      <w:moveToRangeEnd w:id="61"/>
      <w:ins w:id="63" w:author="Rodrigo Werle" w:date="2020-01-07T10:24:00Z">
        <w:r>
          <w:t xml:space="preserve"> </w:t>
        </w:r>
      </w:ins>
      <w:r w:rsidR="00B5051B">
        <w:t xml:space="preserve">This </w:t>
      </w:r>
      <w:del w:id="64" w:author="Rodrigo Werle" w:date="2020-01-07T10:37:00Z">
        <w:r w:rsidR="00B5051B" w:rsidDel="00E45A9E">
          <w:delText xml:space="preserve">same </w:delText>
        </w:r>
      </w:del>
      <w:r w:rsidR="00B5051B">
        <w:t>study will be replicated in 20</w:t>
      </w:r>
      <w:r w:rsidR="00407EE5">
        <w:t>20</w:t>
      </w:r>
      <w:r w:rsidR="00B5051B">
        <w:t>. Stay tuned for additional research findings related to our waterhemp control studies and also plot tour opportunities in 20</w:t>
      </w:r>
      <w:r w:rsidR="00407EE5">
        <w:t>20</w:t>
      </w:r>
      <w:r w:rsidR="00B5051B">
        <w:t>!</w:t>
      </w:r>
    </w:p>
    <w:p w14:paraId="6579089F" w14:textId="4945CDBB" w:rsidR="00B477E1" w:rsidDel="006108AE" w:rsidRDefault="00B5051B" w:rsidP="00B5051B">
      <w:pPr>
        <w:pStyle w:val="NormalWeb"/>
        <w:rPr>
          <w:del w:id="65" w:author="Rodrigo Werle" w:date="2020-01-07T10:25:00Z"/>
        </w:rPr>
      </w:pPr>
      <w:del w:id="66" w:author="Rodrigo Werle" w:date="2020-01-07T10:25:00Z">
        <w:r w:rsidDel="006108AE">
          <w:delText>PRE-emergence herbicide programs containing multiple effective sites of action are recommended to broaden weed control spectrum and to lower selection for additional herbicide resistance.</w:delText>
        </w:r>
        <w:r w:rsidR="00B477E1" w:rsidDel="006108AE">
          <w:delText xml:space="preserve"> When selecting a commercial premix, note that not all active ingredients may be considered effective. For instance, Halex GT contains 3 SOA (glyphosate, Group 9; S-metolachlor, Group 15; mesotrione, Group 27) but only two will provide effective soil residual control (S-metolachlor, Group 15; mesotrione, Group 27).  </w:delText>
        </w:r>
      </w:del>
    </w:p>
    <w:p w14:paraId="6F4CB152" w14:textId="77777777" w:rsidR="00B5051B" w:rsidRDefault="00B5051B" w:rsidP="00B5051B">
      <w:pPr>
        <w:pStyle w:val="NormalWeb"/>
      </w:pPr>
      <w:r>
        <w:rPr>
          <w:rStyle w:val="Strong"/>
        </w:rPr>
        <w:t>Always read, understand and follow the pesticide label.</w:t>
      </w:r>
    </w:p>
    <w:p w14:paraId="6C3B96C4" w14:textId="68752202" w:rsidR="005745D0" w:rsidRDefault="003427A8" w:rsidP="003427A8">
      <w:pPr>
        <w:rPr>
          <w:ins w:id="67" w:author="Rodrigo Werle" w:date="2020-01-07T10:52:00Z"/>
        </w:rPr>
      </w:pPr>
      <w:ins w:id="68" w:author="Rodrigo Werle" w:date="2020-01-07T10:52:00Z">
        <w:r>
          <w:t>We would like to thank the **Wisconsin Corn Promotion Board** for supporting this project and Industry Representatives for assisting with treatment structure and providing chemicals for trial establishment. Members of the Wisconsin Cropping Systems Weed Science Lab provided technical assistance towards the execution of this project.</w:t>
        </w:r>
      </w:ins>
    </w:p>
    <w:p w14:paraId="70A69AA3" w14:textId="42875F58" w:rsidR="003427A8" w:rsidRDefault="003427A8" w:rsidP="003427A8">
      <w:pPr>
        <w:rPr>
          <w:ins w:id="69" w:author="Rodrigo Werle" w:date="2020-01-07T10:58:00Z"/>
        </w:rPr>
      </w:pPr>
    </w:p>
    <w:p w14:paraId="1496730C" w14:textId="77777777" w:rsidR="003427A8" w:rsidRDefault="003427A8" w:rsidP="003427A8">
      <w:pPr>
        <w:rPr>
          <w:ins w:id="70" w:author="Rodrigo Werle" w:date="2020-01-07T10:58:00Z"/>
        </w:rPr>
      </w:pPr>
      <w:bookmarkStart w:id="71" w:name="_GoBack"/>
      <w:bookmarkEnd w:id="71"/>
    </w:p>
    <w:p w14:paraId="67CF3444" w14:textId="1F18FF83" w:rsidR="003427A8" w:rsidRDefault="003427A8" w:rsidP="003427A8">
      <w:pPr>
        <w:rPr>
          <w:ins w:id="72" w:author="Rodrigo Werle" w:date="2020-01-07T10:58:00Z"/>
        </w:rPr>
      </w:pPr>
      <w:ins w:id="73" w:author="Rodrigo Werle" w:date="2020-01-07T10:58:00Z">
        <w:r>
          <w:t>In 2019 we conducted a study to evaluate and demonstrate the effectiveness of multiple soil-applied corn herbicides. The study was conducted at a grower’s field south of Brooklyn, Dane county, WI in a field with natural and significant waterhemp infestation as part of our WiscWeeds Waterhemp Management Challenge educational efforts. Treatments consisted of corn herbicides containing one or multiple sites of action (SOA). Herbicides were sprayed when corn reached the V2 growth stage. Visual evaluation data on a 0-100% (0% indicating no waterhemp control and 100% indicating complete control) were collected at 25 and 50 days after treatment (DAT).</w:t>
        </w:r>
      </w:ins>
    </w:p>
    <w:p w14:paraId="1D0F12E4" w14:textId="77777777" w:rsidR="003427A8" w:rsidRDefault="003427A8" w:rsidP="003427A8"/>
    <w:sectPr w:rsidR="003427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Nicholas Arneson" w:date="2020-01-07T08:55:00Z" w:initials="NA">
    <w:p w14:paraId="7E6AF898" w14:textId="2949EDB0" w:rsidR="00787178" w:rsidRDefault="00787178">
      <w:pPr>
        <w:pStyle w:val="CommentText"/>
      </w:pPr>
      <w:r>
        <w:rPr>
          <w:rStyle w:val="CommentReference"/>
        </w:rPr>
        <w:annotationRef/>
      </w:r>
      <w:r>
        <w:t xml:space="preserve">Yes, correct.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6AF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AF898" w16cid:durableId="21BEC6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57D"/>
    <w:multiLevelType w:val="multilevel"/>
    <w:tmpl w:val="3A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o Werle">
    <w15:presenceInfo w15:providerId="None" w15:userId="Rodrigo Werle"/>
  </w15:person>
  <w15:person w15:author="Nicholas Arneson">
    <w15:presenceInfo w15:providerId="Windows Live" w15:userId="94ce3ee49f3f84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1B"/>
    <w:rsid w:val="00057B4C"/>
    <w:rsid w:val="003427A8"/>
    <w:rsid w:val="00407EE5"/>
    <w:rsid w:val="005745D0"/>
    <w:rsid w:val="006108AE"/>
    <w:rsid w:val="0061383D"/>
    <w:rsid w:val="0069302B"/>
    <w:rsid w:val="00787178"/>
    <w:rsid w:val="00B477E1"/>
    <w:rsid w:val="00B5051B"/>
    <w:rsid w:val="00E134CF"/>
    <w:rsid w:val="00E45A9E"/>
    <w:rsid w:val="00E8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62B5"/>
  <w15:chartTrackingRefBased/>
  <w15:docId w15:val="{4FE22115-09EE-4439-857F-AC2B8D97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51B"/>
    <w:rPr>
      <w:b/>
      <w:bCs/>
    </w:rPr>
  </w:style>
  <w:style w:type="character" w:styleId="CommentReference">
    <w:name w:val="annotation reference"/>
    <w:basedOn w:val="DefaultParagraphFont"/>
    <w:uiPriority w:val="99"/>
    <w:semiHidden/>
    <w:unhideWhenUsed/>
    <w:rsid w:val="00787178"/>
    <w:rPr>
      <w:sz w:val="16"/>
      <w:szCs w:val="16"/>
    </w:rPr>
  </w:style>
  <w:style w:type="paragraph" w:styleId="CommentText">
    <w:name w:val="annotation text"/>
    <w:basedOn w:val="Normal"/>
    <w:link w:val="CommentTextChar"/>
    <w:uiPriority w:val="99"/>
    <w:semiHidden/>
    <w:unhideWhenUsed/>
    <w:rsid w:val="00787178"/>
    <w:pPr>
      <w:spacing w:line="240" w:lineRule="auto"/>
    </w:pPr>
    <w:rPr>
      <w:sz w:val="20"/>
      <w:szCs w:val="20"/>
    </w:rPr>
  </w:style>
  <w:style w:type="character" w:customStyle="1" w:styleId="CommentTextChar">
    <w:name w:val="Comment Text Char"/>
    <w:basedOn w:val="DefaultParagraphFont"/>
    <w:link w:val="CommentText"/>
    <w:uiPriority w:val="99"/>
    <w:semiHidden/>
    <w:rsid w:val="00787178"/>
    <w:rPr>
      <w:sz w:val="20"/>
      <w:szCs w:val="20"/>
    </w:rPr>
  </w:style>
  <w:style w:type="paragraph" w:styleId="CommentSubject">
    <w:name w:val="annotation subject"/>
    <w:basedOn w:val="CommentText"/>
    <w:next w:val="CommentText"/>
    <w:link w:val="CommentSubjectChar"/>
    <w:uiPriority w:val="99"/>
    <w:semiHidden/>
    <w:unhideWhenUsed/>
    <w:rsid w:val="00787178"/>
    <w:rPr>
      <w:b/>
      <w:bCs/>
    </w:rPr>
  </w:style>
  <w:style w:type="character" w:customStyle="1" w:styleId="CommentSubjectChar">
    <w:name w:val="Comment Subject Char"/>
    <w:basedOn w:val="CommentTextChar"/>
    <w:link w:val="CommentSubject"/>
    <w:uiPriority w:val="99"/>
    <w:semiHidden/>
    <w:rsid w:val="00787178"/>
    <w:rPr>
      <w:b/>
      <w:bCs/>
      <w:sz w:val="20"/>
      <w:szCs w:val="20"/>
    </w:rPr>
  </w:style>
  <w:style w:type="paragraph" w:styleId="BalloonText">
    <w:name w:val="Balloon Text"/>
    <w:basedOn w:val="Normal"/>
    <w:link w:val="BalloonTextChar"/>
    <w:uiPriority w:val="99"/>
    <w:semiHidden/>
    <w:unhideWhenUsed/>
    <w:rsid w:val="00787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178"/>
    <w:rPr>
      <w:rFonts w:ascii="Segoe UI" w:hAnsi="Segoe UI" w:cs="Segoe UI"/>
      <w:sz w:val="18"/>
      <w:szCs w:val="18"/>
    </w:rPr>
  </w:style>
  <w:style w:type="character" w:styleId="Hyperlink">
    <w:name w:val="Hyperlink"/>
    <w:basedOn w:val="DefaultParagraphFont"/>
    <w:uiPriority w:val="99"/>
    <w:unhideWhenUsed/>
    <w:rsid w:val="006108AE"/>
    <w:rPr>
      <w:color w:val="0563C1" w:themeColor="hyperlink"/>
      <w:u w:val="single"/>
    </w:rPr>
  </w:style>
  <w:style w:type="paragraph" w:customStyle="1" w:styleId="Default">
    <w:name w:val="Default"/>
    <w:rsid w:val="0061383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Rodrigo Werle</cp:lastModifiedBy>
  <cp:revision>3</cp:revision>
  <dcterms:created xsi:type="dcterms:W3CDTF">2020-01-07T16:38:00Z</dcterms:created>
  <dcterms:modified xsi:type="dcterms:W3CDTF">2020-01-07T19:04:00Z</dcterms:modified>
</cp:coreProperties>
</file>